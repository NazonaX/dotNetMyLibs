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7D" w:rsidRPr="00291BFA" w:rsidRDefault="002B3853" w:rsidP="00291BFA">
      <w:pPr>
        <w:spacing w:line="360" w:lineRule="auto"/>
        <w:jc w:val="center"/>
        <w:rPr>
          <w:b/>
          <w:sz w:val="32"/>
          <w:szCs w:val="32"/>
        </w:rPr>
      </w:pPr>
      <w:r w:rsidRPr="00291BFA">
        <w:rPr>
          <w:rFonts w:hint="eastAsia"/>
          <w:b/>
          <w:sz w:val="32"/>
          <w:szCs w:val="32"/>
        </w:rPr>
        <w:t>音锋密集库</w:t>
      </w:r>
      <w:r w:rsidR="006B0CAE">
        <w:rPr>
          <w:rFonts w:hint="eastAsia"/>
          <w:b/>
          <w:sz w:val="32"/>
          <w:szCs w:val="32"/>
        </w:rPr>
        <w:t>入库</w:t>
      </w:r>
      <w:r w:rsidRPr="00291BFA">
        <w:rPr>
          <w:rFonts w:hint="eastAsia"/>
          <w:b/>
          <w:sz w:val="32"/>
          <w:szCs w:val="32"/>
        </w:rPr>
        <w:t>库位分配需求</w:t>
      </w:r>
      <w:r w:rsidR="00F73C2D" w:rsidRPr="00291BFA">
        <w:rPr>
          <w:rFonts w:hint="eastAsia"/>
          <w:b/>
          <w:sz w:val="32"/>
          <w:szCs w:val="32"/>
        </w:rPr>
        <w:t>调研</w:t>
      </w:r>
    </w:p>
    <w:p w:rsidR="002B3853" w:rsidRDefault="00291BFA" w:rsidP="00291BFA">
      <w:pPr>
        <w:spacing w:line="360" w:lineRule="auto"/>
        <w:rPr>
          <w:sz w:val="24"/>
          <w:szCs w:val="24"/>
        </w:rPr>
      </w:pPr>
      <w:r w:rsidRPr="00291BFA">
        <w:rPr>
          <w:rFonts w:hint="eastAsia"/>
          <w:sz w:val="24"/>
          <w:szCs w:val="24"/>
        </w:rPr>
        <w:t>编制人：黄秋波</w:t>
      </w:r>
    </w:p>
    <w:p w:rsidR="00291BFA" w:rsidRPr="00291BFA" w:rsidRDefault="00291BFA" w:rsidP="00291BF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补充人：成伟</w:t>
      </w:r>
    </w:p>
    <w:p w:rsidR="00501B4F" w:rsidRPr="00A47C4F" w:rsidRDefault="00501B4F" w:rsidP="00501B4F">
      <w:pPr>
        <w:pStyle w:val="1"/>
        <w:rPr>
          <w:sz w:val="24"/>
          <w:szCs w:val="24"/>
        </w:rPr>
      </w:pPr>
      <w:r w:rsidRPr="00A47C4F">
        <w:rPr>
          <w:rFonts w:hint="eastAsia"/>
          <w:sz w:val="24"/>
          <w:szCs w:val="24"/>
        </w:rPr>
        <w:t>1.</w:t>
      </w:r>
      <w:r w:rsidRPr="00A47C4F">
        <w:rPr>
          <w:sz w:val="24"/>
          <w:szCs w:val="24"/>
        </w:rPr>
        <w:t xml:space="preserve"> </w:t>
      </w:r>
      <w:r w:rsidRPr="00A47C4F">
        <w:rPr>
          <w:rFonts w:hint="eastAsia"/>
          <w:sz w:val="24"/>
          <w:szCs w:val="24"/>
        </w:rPr>
        <w:t>目前存在的问题：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目前针对每一个项目，单独定义存储结构，分为队列式、堆栈式等众多存储结构，且每一个项目的布局各不相同，因此，各个项目开发的代码不相同，具有比较大的差异性，代码复用度较低，维护工作量大。因此，需要设计一个通用的布局和一个通用的算法，能在此基础上定制具体项目的布局，并根据布局自动调整库位分配算法。</w:t>
      </w:r>
    </w:p>
    <w:p w:rsidR="00501B4F" w:rsidRPr="00A47C4F" w:rsidRDefault="00501B4F" w:rsidP="00501B4F">
      <w:pPr>
        <w:pStyle w:val="1"/>
        <w:rPr>
          <w:sz w:val="24"/>
          <w:szCs w:val="24"/>
        </w:rPr>
      </w:pPr>
      <w:r w:rsidRPr="00A47C4F">
        <w:rPr>
          <w:rFonts w:hint="eastAsia"/>
          <w:sz w:val="24"/>
          <w:szCs w:val="24"/>
        </w:rPr>
        <w:t>2.</w:t>
      </w:r>
      <w:r w:rsidRPr="00A47C4F">
        <w:rPr>
          <w:sz w:val="24"/>
          <w:szCs w:val="24"/>
        </w:rPr>
        <w:t xml:space="preserve"> </w:t>
      </w:r>
      <w:r w:rsidRPr="00A47C4F">
        <w:rPr>
          <w:rFonts w:hint="eastAsia"/>
          <w:sz w:val="24"/>
          <w:szCs w:val="24"/>
        </w:rPr>
        <w:t>研究思路</w:t>
      </w:r>
    </w:p>
    <w:p w:rsidR="00501B4F" w:rsidRPr="00A47C4F" w:rsidRDefault="00501B4F" w:rsidP="00501B4F">
      <w:pPr>
        <w:pStyle w:val="2"/>
        <w:rPr>
          <w:sz w:val="24"/>
          <w:szCs w:val="24"/>
        </w:rPr>
      </w:pPr>
      <w:r w:rsidRPr="00A47C4F">
        <w:rPr>
          <w:rFonts w:hint="eastAsia"/>
          <w:sz w:val="24"/>
          <w:szCs w:val="24"/>
        </w:rPr>
        <w:t xml:space="preserve">2.1 </w:t>
      </w:r>
      <w:r w:rsidRPr="00A47C4F">
        <w:rPr>
          <w:rFonts w:hint="eastAsia"/>
          <w:sz w:val="24"/>
          <w:szCs w:val="24"/>
        </w:rPr>
        <w:t>通用布局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由于各项目的布局情况具有以下共性：</w:t>
      </w:r>
    </w:p>
    <w:p w:rsidR="00501B4F" w:rsidRPr="00F60FFB" w:rsidRDefault="00501B4F" w:rsidP="00501B4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1）母车轨道与货道垂直</w:t>
      </w:r>
    </w:p>
    <w:p w:rsidR="00501B4F" w:rsidRPr="00F60FFB" w:rsidRDefault="00501B4F" w:rsidP="00501B4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2）所有货道等宽、母车轨道与货道宽度大致相同</w:t>
      </w:r>
    </w:p>
    <w:p w:rsidR="00501B4F" w:rsidRPr="00F60FFB" w:rsidRDefault="00501B4F" w:rsidP="00501B4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3）如果某些地方被柱子或其它障碍物占住，则占掉的地方为整数个货位。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因此，可将整个仓库看成一个三维矩阵，比如：storage[5][20][30]，表示一个具有5层的仓库，每一层的布局是20*30，表示有20个货道，每个货道具有30个库位。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具体实现时，以上的布局里还包括轨道、电梯位置、出库点、入库点等，因此，如果需要表示20个货道*30个库位，并考虑有两根轨道、2个电梯、一个出库点、一个入库点，则可能需要定义的布局为22*32，表示有22个货道的位置，其中20行用于货道、一行用于电梯、一行用于出库点、入库点，32个库位里，30个是真正的库位，2个是母车的轨道。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在定义时，可以将其中一些列定义成轨道，将其中一些点定义成障碍物、电</w:t>
      </w:r>
      <w:r w:rsidRPr="00F60FFB">
        <w:rPr>
          <w:rFonts w:ascii="宋体" w:hAnsi="宋体" w:hint="eastAsia"/>
          <w:sz w:val="24"/>
          <w:szCs w:val="24"/>
        </w:rPr>
        <w:lastRenderedPageBreak/>
        <w:t>梯、出库点、入库点等。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对于其中的货位，可定义分区，比如定义成品区、半成品区、回料区、过道区（用于子车穿越，以便将货物送到另一根轨道再运输）、备货区等。对于同一个区，其中的货物可相邻，也可不相邻，甚至在不同层。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需要考虑到的情况包括：如下图，入库点A仅能够分配至库区一、二、三，仅有库区三、四的托盘能够出库至出库点B：</w:t>
      </w:r>
    </w:p>
    <w:p w:rsidR="00501B4F" w:rsidRPr="00F60FFB" w:rsidRDefault="00501B4F" w:rsidP="00501B4F">
      <w:pPr>
        <w:spacing w:line="360" w:lineRule="auto"/>
        <w:rPr>
          <w:rFonts w:ascii="宋体" w:hAnsi="宋体"/>
          <w:sz w:val="24"/>
          <w:szCs w:val="24"/>
        </w:rPr>
      </w:pPr>
      <w:r w:rsidRPr="00F60FFB">
        <w:rPr>
          <w:rFonts w:ascii="宋体" w:hAnsi="宋体"/>
          <w:color w:val="FF0000"/>
          <w:sz w:val="24"/>
          <w:szCs w:val="24"/>
        </w:rPr>
        <w:object w:dxaOrig="8730" w:dyaOrig="3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5pt;height:177.75pt" o:ole="">
            <v:imagedata r:id="rId7" o:title=""/>
          </v:shape>
          <o:OLEObject Type="Embed" ProgID="Visio.Drawing.11" ShapeID="_x0000_i1025" DrawAspect="Content" ObjectID="_1615631684" r:id="rId8"/>
        </w:object>
      </w:r>
    </w:p>
    <w:p w:rsidR="00501B4F" w:rsidRPr="00A47C4F" w:rsidRDefault="00501B4F" w:rsidP="00501B4F">
      <w:pPr>
        <w:pStyle w:val="2"/>
        <w:rPr>
          <w:sz w:val="24"/>
          <w:szCs w:val="24"/>
        </w:rPr>
      </w:pPr>
      <w:r w:rsidRPr="00A47C4F">
        <w:rPr>
          <w:rFonts w:hint="eastAsia"/>
          <w:sz w:val="24"/>
          <w:szCs w:val="24"/>
        </w:rPr>
        <w:t xml:space="preserve">2.2 </w:t>
      </w:r>
      <w:r w:rsidRPr="00A47C4F">
        <w:rPr>
          <w:rFonts w:hint="eastAsia"/>
          <w:sz w:val="24"/>
          <w:szCs w:val="24"/>
        </w:rPr>
        <w:t>布局可视化</w:t>
      </w:r>
    </w:p>
    <w:p w:rsidR="00501B4F" w:rsidRPr="00CE70AA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CE70AA">
        <w:rPr>
          <w:rFonts w:ascii="宋体" w:hAnsi="宋体" w:hint="eastAsia"/>
          <w:sz w:val="24"/>
          <w:szCs w:val="24"/>
        </w:rPr>
        <w:t>以上描述的通用布局，为方便用户使用，需要在定义时做到可视化：</w:t>
      </w:r>
    </w:p>
    <w:p w:rsidR="00501B4F" w:rsidRPr="00CE70AA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CE70AA">
        <w:rPr>
          <w:rFonts w:ascii="宋体" w:hAnsi="宋体" w:hint="eastAsia"/>
          <w:sz w:val="24"/>
          <w:szCs w:val="24"/>
        </w:rPr>
        <w:t>1）首先，通过定义三维数组的维度，即可在界面上显示一个三维的立体仓库图。</w:t>
      </w:r>
    </w:p>
    <w:p w:rsidR="00501B4F" w:rsidRPr="00CE70AA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CE70AA">
        <w:rPr>
          <w:rFonts w:ascii="宋体" w:hAnsi="宋体" w:hint="eastAsia"/>
          <w:sz w:val="24"/>
          <w:szCs w:val="24"/>
        </w:rPr>
        <w:t>2）可以在任何一个维度上增加或删除一个单位，比如，删除一层、删除一行、删除一列等。</w:t>
      </w:r>
    </w:p>
    <w:p w:rsidR="00501B4F" w:rsidRPr="00CE70AA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CE70AA">
        <w:rPr>
          <w:rFonts w:ascii="宋体" w:hAnsi="宋体" w:hint="eastAsia"/>
          <w:sz w:val="24"/>
          <w:szCs w:val="24"/>
        </w:rPr>
        <w:t>3）可以选择某一层查看平面图，并可以放大缩小进行查看。</w:t>
      </w:r>
    </w:p>
    <w:p w:rsidR="00501B4F" w:rsidRPr="00CE70AA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CE70AA">
        <w:rPr>
          <w:rFonts w:ascii="宋体" w:hAnsi="宋体" w:hint="eastAsia"/>
          <w:sz w:val="24"/>
          <w:szCs w:val="24"/>
        </w:rPr>
        <w:t>4）可以在平面图上定义一个单元格的属性，比如定义为障碍物、轨道或者货道。</w:t>
      </w:r>
    </w:p>
    <w:p w:rsidR="00501B4F" w:rsidRPr="00CE70AA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CE70AA">
        <w:rPr>
          <w:rFonts w:ascii="宋体" w:hAnsi="宋体" w:hint="eastAsia"/>
          <w:sz w:val="24"/>
          <w:szCs w:val="24"/>
        </w:rPr>
        <w:t>5）可以对货道进行分区，并对不同的分区以不同的颜色显示。</w:t>
      </w:r>
    </w:p>
    <w:p w:rsidR="00501B4F" w:rsidRPr="00CE70AA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CE70AA">
        <w:rPr>
          <w:rFonts w:ascii="宋体" w:hAnsi="宋体" w:hint="eastAsia"/>
          <w:sz w:val="24"/>
          <w:szCs w:val="24"/>
        </w:rPr>
        <w:t>6）可以定义货道、轨道、通道上RGV、AGV的运行方向（即是无向图还是有向图）</w:t>
      </w:r>
    </w:p>
    <w:p w:rsidR="00501B4F" w:rsidRPr="00CE70AA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CE70AA">
        <w:rPr>
          <w:rFonts w:ascii="宋体" w:hAnsi="宋体" w:hint="eastAsia"/>
          <w:sz w:val="24"/>
          <w:szCs w:val="24"/>
        </w:rPr>
        <w:t>7）可以定义入库点、出库点、电梯等，并使用有向或无向边连接它们及轨道。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CE70AA">
        <w:rPr>
          <w:rFonts w:ascii="宋体" w:hAnsi="宋体" w:hint="eastAsia"/>
          <w:sz w:val="24"/>
          <w:szCs w:val="24"/>
        </w:rPr>
        <w:lastRenderedPageBreak/>
        <w:t>8）可以对有向或无向边定义权重，即距离。</w:t>
      </w:r>
    </w:p>
    <w:p w:rsidR="00501B4F" w:rsidRPr="00A47C4F" w:rsidRDefault="00501B4F" w:rsidP="00501B4F">
      <w:pPr>
        <w:pStyle w:val="2"/>
        <w:rPr>
          <w:sz w:val="24"/>
          <w:szCs w:val="24"/>
        </w:rPr>
      </w:pPr>
      <w:r w:rsidRPr="00A47C4F">
        <w:rPr>
          <w:rFonts w:hint="eastAsia"/>
          <w:sz w:val="24"/>
          <w:szCs w:val="24"/>
        </w:rPr>
        <w:t xml:space="preserve">2.3 </w:t>
      </w:r>
      <w:r w:rsidRPr="00A47C4F">
        <w:rPr>
          <w:rFonts w:hint="eastAsia"/>
          <w:sz w:val="24"/>
          <w:szCs w:val="24"/>
        </w:rPr>
        <w:t>库位分配算法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入库时，需要根据请求分配库位。库位分配分成两类：</w:t>
      </w:r>
    </w:p>
    <w:p w:rsidR="00501B4F" w:rsidRPr="00F60FFB" w:rsidRDefault="00501B4F" w:rsidP="00501B4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1）在入库点提出请求入库一托货物；</w:t>
      </w:r>
    </w:p>
    <w:p w:rsidR="00501B4F" w:rsidRPr="00F60FFB" w:rsidRDefault="00501B4F" w:rsidP="00501B4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2）事先知道一批订单，根据订单先锁定库位，然后在入库点提出请求入库某个订单中的一托货物。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入库时还有一些约束条件：</w:t>
      </w:r>
    </w:p>
    <w:p w:rsidR="00501B4F" w:rsidRPr="00F60FFB" w:rsidRDefault="00501B4F" w:rsidP="00501B4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1）如果占用超过一个货道，则优先分层摆放，如果是同一层，则优先分轨道摆放（使用两个不同的轨道入库）</w:t>
      </w:r>
    </w:p>
    <w:p w:rsidR="00501B4F" w:rsidRPr="00F60FFB" w:rsidRDefault="00501B4F" w:rsidP="00501B4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2）如果分配的是中间的一个货道（两端都连接有轨道），则使用两个轨道各入库其中一半。</w:t>
      </w:r>
    </w:p>
    <w:p w:rsidR="00501B4F" w:rsidRPr="00F60FFB" w:rsidRDefault="00501B4F" w:rsidP="00501B4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3）补满一个货道时，可以让用户设置考虑品规批次（不能混放）或者不考虑品规批次（可以混放）。</w:t>
      </w:r>
    </w:p>
    <w:p w:rsidR="00501B4F" w:rsidRPr="00630955" w:rsidRDefault="00501B4F" w:rsidP="00501B4F">
      <w:pPr>
        <w:spacing w:line="360" w:lineRule="auto"/>
        <w:ind w:firstLineChars="200" w:firstLine="480"/>
        <w:rPr>
          <w:ins w:id="0" w:author="Chengwei" w:date="2018-12-25T10:54:00Z"/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4）考虑楼层数与子母车数不配套，并且楼层数和子母车数量均大于1，如9层4套子母车的场景。这时，要优先分配至有子母车的楼层，如果有子母车的楼层没有合适的储位，</w:t>
      </w:r>
      <w:r w:rsidRPr="00630955">
        <w:rPr>
          <w:rFonts w:ascii="宋体" w:hAnsi="宋体" w:hint="eastAsia"/>
          <w:sz w:val="24"/>
          <w:szCs w:val="24"/>
        </w:rPr>
        <w:t>则优先分配至离子母车近的楼层。</w:t>
      </w:r>
    </w:p>
    <w:p w:rsidR="00501B4F" w:rsidRPr="00630955" w:rsidRDefault="00501B4F" w:rsidP="00501B4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30955">
        <w:rPr>
          <w:rFonts w:ascii="宋体" w:hAnsi="宋体" w:hint="eastAsia"/>
          <w:sz w:val="24"/>
          <w:szCs w:val="24"/>
        </w:rPr>
        <w:t>5）综合考虑开辟新货道和填充已开辟货道两种场景。开辟新货道时存在楼层间均分、单层平铺等原则，填充已开辟货道存在货道补满原则。</w:t>
      </w:r>
    </w:p>
    <w:p w:rsidR="00501B4F" w:rsidRPr="00680F39" w:rsidRDefault="00501B4F" w:rsidP="00501B4F">
      <w:pPr>
        <w:pStyle w:val="1"/>
        <w:rPr>
          <w:sz w:val="24"/>
          <w:szCs w:val="24"/>
        </w:rPr>
      </w:pPr>
      <w:r w:rsidRPr="00680F39">
        <w:rPr>
          <w:rFonts w:hint="eastAsia"/>
          <w:sz w:val="24"/>
          <w:szCs w:val="24"/>
        </w:rPr>
        <w:t xml:space="preserve">3. </w:t>
      </w:r>
      <w:r w:rsidRPr="00680F39">
        <w:rPr>
          <w:rFonts w:hint="eastAsia"/>
          <w:sz w:val="24"/>
          <w:szCs w:val="24"/>
        </w:rPr>
        <w:t>接口设计</w:t>
      </w:r>
    </w:p>
    <w:p w:rsidR="00501B4F" w:rsidRPr="00F60FFB" w:rsidRDefault="00501B4F" w:rsidP="00501B4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根据以上需求，可设计三个接口：</w:t>
      </w:r>
    </w:p>
    <w:p w:rsidR="00501B4F" w:rsidRPr="00F82D0A" w:rsidRDefault="00501B4F" w:rsidP="00501B4F">
      <w:pPr>
        <w:pStyle w:val="2"/>
        <w:ind w:firstLineChars="217" w:firstLine="523"/>
        <w:rPr>
          <w:sz w:val="24"/>
          <w:szCs w:val="24"/>
        </w:rPr>
      </w:pPr>
      <w:r w:rsidRPr="00F82D0A">
        <w:rPr>
          <w:rFonts w:hint="eastAsia"/>
          <w:sz w:val="24"/>
          <w:szCs w:val="24"/>
        </w:rPr>
        <w:t>3</w:t>
      </w:r>
      <w:r w:rsidRPr="00F82D0A">
        <w:rPr>
          <w:sz w:val="24"/>
          <w:szCs w:val="24"/>
        </w:rPr>
        <w:t xml:space="preserve">.1 </w:t>
      </w:r>
      <w:r w:rsidRPr="00F82D0A">
        <w:rPr>
          <w:rFonts w:hint="eastAsia"/>
          <w:sz w:val="24"/>
          <w:szCs w:val="24"/>
        </w:rPr>
        <w:t>在入库点提出请求入库一托货物</w:t>
      </w:r>
    </w:p>
    <w:p w:rsidR="00501B4F" w:rsidRPr="00F60FFB" w:rsidRDefault="00501B4F" w:rsidP="00501B4F">
      <w:pPr>
        <w:widowControl/>
        <w:spacing w:before="240" w:line="360" w:lineRule="auto"/>
        <w:ind w:firstLineChars="217" w:firstLine="523"/>
        <w:rPr>
          <w:rFonts w:ascii="宋体" w:hAnsi="宋体" w:cs="宋体"/>
          <w:b/>
          <w:kern w:val="0"/>
          <w:sz w:val="24"/>
          <w:szCs w:val="24"/>
        </w:rPr>
      </w:pPr>
      <w:r w:rsidRPr="00F60FFB">
        <w:rPr>
          <w:rFonts w:ascii="宋体" w:hAnsi="宋体" w:cs="宋体" w:hint="eastAsia"/>
          <w:b/>
          <w:kern w:val="0"/>
          <w:sz w:val="24"/>
          <w:szCs w:val="24"/>
        </w:rPr>
        <w:t>接口原型：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/>
          <w:kern w:val="0"/>
          <w:sz w:val="24"/>
          <w:szCs w:val="24"/>
        </w:rPr>
        <w:t xml:space="preserve">StorageLocation GetLocation(string model, string batch, int inPoint, </w:t>
      </w:r>
      <w:r w:rsidRPr="00F60FFB">
        <w:rPr>
          <w:rFonts w:ascii="宋体" w:hAnsi="宋体" w:cs="宋体" w:hint="eastAsia"/>
          <w:kern w:val="0"/>
          <w:sz w:val="24"/>
          <w:szCs w:val="24"/>
        </w:rPr>
        <w:t xml:space="preserve">bool canMix, </w:t>
      </w:r>
      <w:r w:rsidRPr="00F60FFB">
        <w:rPr>
          <w:rFonts w:ascii="宋体" w:hAnsi="宋体" w:cs="宋体"/>
          <w:kern w:val="0"/>
          <w:sz w:val="24"/>
          <w:szCs w:val="24"/>
        </w:rPr>
        <w:t>List&lt;int&gt; destArea, List&lt;int&gt; alternativeArea)</w:t>
      </w:r>
    </w:p>
    <w:p w:rsidR="00501B4F" w:rsidRPr="00F60FFB" w:rsidRDefault="00501B4F" w:rsidP="00501B4F">
      <w:pPr>
        <w:widowControl/>
        <w:spacing w:before="240" w:line="360" w:lineRule="auto"/>
        <w:ind w:firstLineChars="217" w:firstLine="523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 w:hint="eastAsia"/>
          <w:b/>
          <w:kern w:val="0"/>
          <w:sz w:val="24"/>
          <w:szCs w:val="24"/>
        </w:rPr>
        <w:lastRenderedPageBreak/>
        <w:t>输入参数</w:t>
      </w:r>
      <w:r w:rsidRPr="00F60FFB">
        <w:rPr>
          <w:rFonts w:ascii="宋体" w:hAnsi="宋体" w:cs="宋体" w:hint="eastAsia"/>
          <w:kern w:val="0"/>
          <w:sz w:val="24"/>
          <w:szCs w:val="24"/>
        </w:rPr>
        <w:t>：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/>
          <w:kern w:val="0"/>
          <w:sz w:val="24"/>
          <w:szCs w:val="24"/>
        </w:rPr>
        <w:t>model：品规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/>
          <w:kern w:val="0"/>
          <w:sz w:val="24"/>
          <w:szCs w:val="24"/>
        </w:rPr>
        <w:t>batch：批次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/>
          <w:kern w:val="0"/>
          <w:sz w:val="24"/>
          <w:szCs w:val="24"/>
        </w:rPr>
        <w:t>inPoint：入库点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 w:hint="eastAsia"/>
          <w:kern w:val="0"/>
          <w:sz w:val="24"/>
          <w:szCs w:val="24"/>
        </w:rPr>
        <w:t>canMix：同一个货道是否可以混合放多品规批次的货物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/>
          <w:kern w:val="0"/>
          <w:sz w:val="24"/>
          <w:szCs w:val="24"/>
        </w:rPr>
        <w:t>destArea：指定目标区（重载函数无这个参数，即不指定）</w:t>
      </w:r>
    </w:p>
    <w:p w:rsidR="00501B4F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/>
          <w:kern w:val="0"/>
          <w:sz w:val="24"/>
          <w:szCs w:val="24"/>
        </w:rPr>
        <w:t>alternativeArea：如果这个list不存在，则只能入到目标区，否则，优先到目标区，无空位则入到备选区。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</w:p>
    <w:p w:rsidR="00501B4F" w:rsidRPr="00F60FFB" w:rsidRDefault="00501B4F" w:rsidP="00501B4F">
      <w:pPr>
        <w:widowControl/>
        <w:spacing w:before="240" w:line="360" w:lineRule="auto"/>
        <w:ind w:firstLineChars="217" w:firstLine="523"/>
        <w:rPr>
          <w:rFonts w:ascii="宋体" w:hAnsi="宋体" w:cs="宋体"/>
          <w:b/>
          <w:kern w:val="0"/>
          <w:sz w:val="24"/>
          <w:szCs w:val="24"/>
        </w:rPr>
      </w:pPr>
      <w:r w:rsidRPr="00F60FFB">
        <w:rPr>
          <w:rFonts w:ascii="宋体" w:hAnsi="宋体" w:cs="宋体" w:hint="eastAsia"/>
          <w:b/>
          <w:kern w:val="0"/>
          <w:sz w:val="24"/>
          <w:szCs w:val="24"/>
        </w:rPr>
        <w:t>输出参数：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/>
          <w:kern w:val="0"/>
          <w:sz w:val="24"/>
          <w:szCs w:val="24"/>
        </w:rPr>
        <w:t>StorageLocation对象包含三个成员：轨道号、货道号、深度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 w:hint="eastAsia"/>
          <w:kern w:val="0"/>
          <w:sz w:val="24"/>
          <w:szCs w:val="24"/>
        </w:rPr>
        <w:t>如果返回null，表示无法找到合适的库位</w:t>
      </w:r>
    </w:p>
    <w:p w:rsidR="00501B4F" w:rsidRPr="005201AD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5201AD">
        <w:rPr>
          <w:rFonts w:ascii="宋体" w:hAnsi="宋体" w:cs="宋体" w:hint="eastAsia"/>
          <w:kern w:val="0"/>
          <w:sz w:val="24"/>
          <w:szCs w:val="24"/>
        </w:rPr>
        <w:t>尚存在的问题：</w:t>
      </w:r>
    </w:p>
    <w:p w:rsidR="00501B4F" w:rsidRPr="005201AD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5201AD">
        <w:rPr>
          <w:rFonts w:ascii="宋体" w:hAnsi="宋体" w:cs="宋体" w:hint="eastAsia"/>
          <w:kern w:val="0"/>
          <w:sz w:val="24"/>
          <w:szCs w:val="24"/>
        </w:rPr>
        <w:t>入库任务产生时，如果直接指定巷道深度，则可能导致深度更大的货物后到，从而被另外的货物挡住了道路。</w:t>
      </w:r>
    </w:p>
    <w:p w:rsidR="00501B4F" w:rsidRDefault="00501B4F" w:rsidP="00501B4F">
      <w:pPr>
        <w:pStyle w:val="2"/>
        <w:ind w:firstLineChars="217" w:firstLine="523"/>
        <w:rPr>
          <w:sz w:val="24"/>
          <w:szCs w:val="24"/>
        </w:rPr>
      </w:pPr>
      <w:r w:rsidRPr="00F82D0A">
        <w:rPr>
          <w:rFonts w:hint="eastAsia"/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事先知道入库订单：</w:t>
      </w:r>
      <w:r w:rsidRPr="000B10E8">
        <w:rPr>
          <w:rFonts w:hint="eastAsia"/>
          <w:sz w:val="24"/>
          <w:szCs w:val="24"/>
        </w:rPr>
        <w:t>根据订单组锁定库位</w:t>
      </w:r>
    </w:p>
    <w:p w:rsidR="00501B4F" w:rsidRPr="00F60FFB" w:rsidRDefault="00501B4F" w:rsidP="00501B4F">
      <w:pPr>
        <w:widowControl/>
        <w:spacing w:before="240" w:line="360" w:lineRule="auto"/>
        <w:ind w:firstLineChars="217" w:firstLine="523"/>
        <w:rPr>
          <w:rFonts w:ascii="宋体" w:hAnsi="宋体" w:cs="宋体"/>
          <w:b/>
          <w:kern w:val="0"/>
          <w:sz w:val="24"/>
          <w:szCs w:val="24"/>
        </w:rPr>
      </w:pPr>
      <w:r w:rsidRPr="00F60FFB">
        <w:rPr>
          <w:rFonts w:ascii="宋体" w:hAnsi="宋体" w:cs="宋体" w:hint="eastAsia"/>
          <w:b/>
          <w:kern w:val="0"/>
          <w:sz w:val="24"/>
          <w:szCs w:val="24"/>
        </w:rPr>
        <w:t>接口原型：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 w:hint="eastAsia"/>
          <w:kern w:val="0"/>
          <w:sz w:val="24"/>
          <w:szCs w:val="24"/>
        </w:rPr>
        <w:t>List&lt;Lock</w:t>
      </w:r>
      <w:r w:rsidRPr="00F60FFB">
        <w:rPr>
          <w:rFonts w:ascii="宋体" w:hAnsi="宋体" w:cs="宋体"/>
          <w:kern w:val="0"/>
          <w:sz w:val="24"/>
          <w:szCs w:val="24"/>
        </w:rPr>
        <w:t>Locat</w:t>
      </w:r>
      <w:r w:rsidRPr="00F60FFB">
        <w:rPr>
          <w:rFonts w:ascii="宋体" w:hAnsi="宋体" w:cs="宋体" w:hint="eastAsia"/>
          <w:kern w:val="0"/>
          <w:sz w:val="24"/>
          <w:szCs w:val="24"/>
        </w:rPr>
        <w:t>ion&gt;</w:t>
      </w:r>
      <w:r w:rsidRPr="00F60FFB">
        <w:rPr>
          <w:rFonts w:ascii="宋体" w:hAnsi="宋体" w:cs="宋体"/>
          <w:kern w:val="0"/>
          <w:sz w:val="24"/>
          <w:szCs w:val="24"/>
        </w:rPr>
        <w:t xml:space="preserve"> Get</w:t>
      </w:r>
      <w:r w:rsidRPr="00F60FFB">
        <w:rPr>
          <w:rFonts w:ascii="宋体" w:hAnsi="宋体" w:cs="宋体" w:hint="eastAsia"/>
          <w:kern w:val="0"/>
          <w:sz w:val="24"/>
          <w:szCs w:val="24"/>
        </w:rPr>
        <w:t>Lock</w:t>
      </w:r>
      <w:r w:rsidRPr="00F60FFB">
        <w:rPr>
          <w:rFonts w:ascii="宋体" w:hAnsi="宋体" w:cs="宋体"/>
          <w:kern w:val="0"/>
          <w:sz w:val="24"/>
          <w:szCs w:val="24"/>
        </w:rPr>
        <w:t>Location(</w:t>
      </w:r>
      <w:r w:rsidRPr="00F60FFB">
        <w:rPr>
          <w:rFonts w:ascii="宋体" w:hAnsi="宋体" w:cs="宋体" w:hint="eastAsia"/>
          <w:kern w:val="0"/>
          <w:sz w:val="24"/>
          <w:szCs w:val="24"/>
        </w:rPr>
        <w:t>List&lt;Order&gt; orders, bool canMix</w:t>
      </w:r>
      <w:r w:rsidR="005E22C6">
        <w:rPr>
          <w:rFonts w:ascii="宋体" w:hAnsi="宋体" w:cs="宋体" w:hint="eastAsia"/>
          <w:kern w:val="0"/>
          <w:sz w:val="24"/>
          <w:szCs w:val="24"/>
        </w:rPr>
        <w:t>（）</w:t>
      </w:r>
      <w:r w:rsidRPr="00F60FFB">
        <w:rPr>
          <w:rFonts w:ascii="宋体" w:hAnsi="宋体" w:cs="宋体" w:hint="eastAsia"/>
          <w:kern w:val="0"/>
          <w:sz w:val="24"/>
          <w:szCs w:val="24"/>
        </w:rPr>
        <w:t xml:space="preserve">, </w:t>
      </w:r>
      <w:r w:rsidRPr="00F60FFB">
        <w:rPr>
          <w:rFonts w:ascii="宋体" w:hAnsi="宋体" w:cs="宋体"/>
          <w:kern w:val="0"/>
          <w:sz w:val="24"/>
          <w:szCs w:val="24"/>
        </w:rPr>
        <w:t>List&lt;int&gt; destArea, List&lt;int&gt; alternativeArea)</w:t>
      </w:r>
      <w:bookmarkStart w:id="1" w:name="_GoBack"/>
      <w:bookmarkEnd w:id="1"/>
    </w:p>
    <w:p w:rsidR="00501B4F" w:rsidRPr="00F60FFB" w:rsidRDefault="00501B4F" w:rsidP="00501B4F">
      <w:pPr>
        <w:widowControl/>
        <w:spacing w:before="240" w:line="360" w:lineRule="auto"/>
        <w:ind w:firstLineChars="217" w:firstLine="523"/>
        <w:rPr>
          <w:rFonts w:ascii="宋体" w:hAnsi="宋体" w:cs="宋体"/>
          <w:b/>
          <w:kern w:val="0"/>
          <w:sz w:val="24"/>
          <w:szCs w:val="24"/>
        </w:rPr>
      </w:pPr>
      <w:r w:rsidRPr="00F60FFB">
        <w:rPr>
          <w:rFonts w:ascii="宋体" w:hAnsi="宋体" w:cs="宋体" w:hint="eastAsia"/>
          <w:b/>
          <w:kern w:val="0"/>
          <w:sz w:val="24"/>
          <w:szCs w:val="24"/>
        </w:rPr>
        <w:t>输入参数：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 w:hint="eastAsia"/>
          <w:kern w:val="0"/>
          <w:sz w:val="24"/>
          <w:szCs w:val="24"/>
        </w:rPr>
        <w:t>orders: 订单组，其类型Order包含成员：订单ID</w:t>
      </w:r>
      <w:r w:rsidR="0099529C">
        <w:rPr>
          <w:rFonts w:ascii="宋体" w:hAnsi="宋体" w:cs="宋体" w:hint="eastAsia"/>
          <w:kern w:val="0"/>
          <w:sz w:val="24"/>
          <w:szCs w:val="24"/>
        </w:rPr>
        <w:t>（返回参数中包含订单ID</w:t>
      </w:r>
      <w:r w:rsidR="001328C9">
        <w:rPr>
          <w:rFonts w:ascii="宋体" w:hAnsi="宋体" w:cs="宋体" w:hint="eastAsia"/>
          <w:kern w:val="0"/>
          <w:sz w:val="24"/>
          <w:szCs w:val="24"/>
        </w:rPr>
        <w:t>，暂时不用</w:t>
      </w:r>
      <w:r w:rsidR="0099529C">
        <w:rPr>
          <w:rFonts w:ascii="宋体" w:hAnsi="宋体" w:cs="宋体" w:hint="eastAsia"/>
          <w:kern w:val="0"/>
          <w:sz w:val="24"/>
          <w:szCs w:val="24"/>
        </w:rPr>
        <w:t>）</w:t>
      </w:r>
      <w:r w:rsidRPr="00F60FFB">
        <w:rPr>
          <w:rFonts w:ascii="宋体" w:hAnsi="宋体" w:cs="宋体" w:hint="eastAsia"/>
          <w:kern w:val="0"/>
          <w:sz w:val="24"/>
          <w:szCs w:val="24"/>
        </w:rPr>
        <w:t>、model（</w:t>
      </w:r>
      <w:r w:rsidRPr="00F60FFB">
        <w:rPr>
          <w:rFonts w:ascii="宋体" w:hAnsi="宋体" w:cs="宋体"/>
          <w:kern w:val="0"/>
          <w:sz w:val="24"/>
          <w:szCs w:val="24"/>
        </w:rPr>
        <w:t>品规</w:t>
      </w:r>
      <w:r w:rsidRPr="00F60FFB">
        <w:rPr>
          <w:rFonts w:ascii="宋体" w:hAnsi="宋体" w:cs="宋体" w:hint="eastAsia"/>
          <w:kern w:val="0"/>
          <w:sz w:val="24"/>
          <w:szCs w:val="24"/>
        </w:rPr>
        <w:t>）、batch（</w:t>
      </w:r>
      <w:r w:rsidRPr="00F60FFB">
        <w:rPr>
          <w:rFonts w:ascii="宋体" w:hAnsi="宋体" w:cs="宋体"/>
          <w:kern w:val="0"/>
          <w:sz w:val="24"/>
          <w:szCs w:val="24"/>
        </w:rPr>
        <w:t>批次</w:t>
      </w:r>
      <w:r w:rsidRPr="00F60FFB">
        <w:rPr>
          <w:rFonts w:ascii="宋体" w:hAnsi="宋体" w:cs="宋体" w:hint="eastAsia"/>
          <w:kern w:val="0"/>
          <w:sz w:val="24"/>
          <w:szCs w:val="24"/>
        </w:rPr>
        <w:t>）、amount（托数）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 w:hint="eastAsia"/>
          <w:kern w:val="0"/>
          <w:sz w:val="24"/>
          <w:szCs w:val="24"/>
        </w:rPr>
        <w:t>canMix：同一个货道是否可以混合放多品规批次的货物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/>
          <w:kern w:val="0"/>
          <w:sz w:val="24"/>
          <w:szCs w:val="24"/>
        </w:rPr>
        <w:t>destArea：指定目标区（重载函数无这个参数，即不指定）</w:t>
      </w:r>
      <w:r w:rsidR="00003794">
        <w:rPr>
          <w:rFonts w:ascii="宋体" w:hAnsi="宋体" w:cs="宋体"/>
          <w:kern w:val="0"/>
          <w:sz w:val="24"/>
          <w:szCs w:val="24"/>
        </w:rPr>
        <w:t>；默认为</w:t>
      </w:r>
      <w:r w:rsidR="00003794">
        <w:rPr>
          <w:rFonts w:ascii="宋体" w:hAnsi="宋体" w:cs="宋体" w:hint="eastAsia"/>
          <w:kern w:val="0"/>
          <w:sz w:val="24"/>
          <w:szCs w:val="24"/>
        </w:rPr>
        <w:t>0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/>
          <w:kern w:val="0"/>
          <w:sz w:val="24"/>
          <w:szCs w:val="24"/>
        </w:rPr>
        <w:t>alternativeArea：如果这个list不存在，则只能入到目标区，否则，优先到目标区，无空位则入到备选区。</w:t>
      </w:r>
    </w:p>
    <w:p w:rsidR="00501B4F" w:rsidRPr="00F60FFB" w:rsidRDefault="00501B4F" w:rsidP="00501B4F">
      <w:pPr>
        <w:widowControl/>
        <w:spacing w:before="240" w:line="360" w:lineRule="auto"/>
        <w:ind w:firstLineChars="217" w:firstLine="523"/>
        <w:rPr>
          <w:rFonts w:ascii="宋体" w:hAnsi="宋体" w:cs="宋体"/>
          <w:b/>
          <w:kern w:val="0"/>
          <w:sz w:val="24"/>
          <w:szCs w:val="24"/>
        </w:rPr>
      </w:pPr>
      <w:r w:rsidRPr="00F60FFB">
        <w:rPr>
          <w:rFonts w:ascii="宋体" w:hAnsi="宋体" w:cs="宋体" w:hint="eastAsia"/>
          <w:b/>
          <w:kern w:val="0"/>
          <w:sz w:val="24"/>
          <w:szCs w:val="24"/>
        </w:rPr>
        <w:t>返回参数：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 w:hint="eastAsia"/>
          <w:kern w:val="0"/>
          <w:sz w:val="24"/>
          <w:szCs w:val="24"/>
        </w:rPr>
        <w:lastRenderedPageBreak/>
        <w:t>Lock</w:t>
      </w:r>
      <w:r w:rsidRPr="00F60FFB">
        <w:rPr>
          <w:rFonts w:ascii="宋体" w:hAnsi="宋体" w:cs="宋体"/>
          <w:kern w:val="0"/>
          <w:sz w:val="24"/>
          <w:szCs w:val="24"/>
        </w:rPr>
        <w:t>Location对象包含成员：</w:t>
      </w:r>
      <w:r w:rsidRPr="00F60FFB">
        <w:rPr>
          <w:rFonts w:ascii="宋体" w:hAnsi="宋体" w:cs="宋体" w:hint="eastAsia"/>
          <w:kern w:val="0"/>
          <w:sz w:val="24"/>
          <w:szCs w:val="24"/>
        </w:rPr>
        <w:t>lockID、订单ID、入库点列表、</w:t>
      </w:r>
      <w:r w:rsidRPr="00F60FFB">
        <w:rPr>
          <w:rFonts w:ascii="宋体" w:hAnsi="宋体" w:cs="宋体"/>
          <w:kern w:val="0"/>
          <w:sz w:val="24"/>
          <w:szCs w:val="24"/>
        </w:rPr>
        <w:t>轨道号、货道号、深度</w:t>
      </w:r>
      <w:r w:rsidRPr="00F60FFB">
        <w:rPr>
          <w:rFonts w:ascii="宋体" w:hAnsi="宋体" w:cs="宋体" w:hint="eastAsia"/>
          <w:kern w:val="0"/>
          <w:sz w:val="24"/>
          <w:szCs w:val="24"/>
        </w:rPr>
        <w:t>范围（如1-4</w:t>
      </w:r>
      <w:r w:rsidR="005E22C6">
        <w:rPr>
          <w:rFonts w:ascii="宋体" w:hAnsi="宋体" w:cs="宋体" w:hint="eastAsia"/>
          <w:kern w:val="0"/>
          <w:sz w:val="24"/>
          <w:szCs w:val="24"/>
        </w:rPr>
        <w:t>，范围深度对用户不可见，对数据库可见</w:t>
      </w:r>
      <w:r w:rsidRPr="00F60FFB"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501B4F" w:rsidRPr="00F60FFB" w:rsidRDefault="00501B4F" w:rsidP="00501B4F">
      <w:pPr>
        <w:widowControl/>
        <w:spacing w:before="240" w:line="360" w:lineRule="auto"/>
        <w:ind w:firstLineChars="217" w:firstLine="523"/>
        <w:rPr>
          <w:rFonts w:ascii="宋体" w:hAnsi="宋体" w:cs="宋体"/>
          <w:b/>
          <w:kern w:val="0"/>
          <w:sz w:val="24"/>
          <w:szCs w:val="24"/>
        </w:rPr>
      </w:pPr>
      <w:r w:rsidRPr="00F60FFB">
        <w:rPr>
          <w:rFonts w:ascii="宋体" w:hAnsi="宋体" w:cs="宋体" w:hint="eastAsia"/>
          <w:b/>
          <w:kern w:val="0"/>
          <w:sz w:val="24"/>
          <w:szCs w:val="24"/>
        </w:rPr>
        <w:t>接口功能：</w:t>
      </w:r>
    </w:p>
    <w:p w:rsidR="00501B4F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 w:hint="eastAsia"/>
          <w:kern w:val="0"/>
          <w:sz w:val="24"/>
          <w:szCs w:val="24"/>
        </w:rPr>
        <w:t>根据传入的订单组和约束条件，搜索出对于每一个订单需要摆放在几个货道，每个货道对应一个lockID。锁定货位同时对数据库更新，标记这些货位已被锁定。对于一个订单可能存在多个lockID，因此，这个订单的货物将被摆放在多个地方。如果是摆放在一个货道，但是从左右两侧分别入库的，也将得到两个lockID。在LockLocation中包含入库点列表，因此，这个订单的货物必须从这些入库点中的一个入库，否则在入库时不能分配到货位。</w:t>
      </w:r>
    </w:p>
    <w:p w:rsidR="00501B4F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 w:hint="eastAsia"/>
          <w:kern w:val="0"/>
          <w:sz w:val="24"/>
          <w:szCs w:val="24"/>
        </w:rPr>
        <w:t>（解释：这里的入库点列表限定是考虑到物理上的连通，也就是到这个货道只能从这些入库点进，别的入库点不能连通到这个货道）。</w:t>
      </w:r>
    </w:p>
    <w:p w:rsidR="00501B4F" w:rsidRPr="00F60FFB" w:rsidRDefault="00501B4F" w:rsidP="00501B4F">
      <w:pPr>
        <w:pStyle w:val="2"/>
        <w:ind w:firstLineChars="217" w:firstLine="523"/>
        <w:rPr>
          <w:sz w:val="24"/>
          <w:szCs w:val="24"/>
        </w:rPr>
      </w:pPr>
      <w:r w:rsidRPr="00F60FFB">
        <w:rPr>
          <w:rFonts w:hint="eastAsia"/>
          <w:sz w:val="24"/>
          <w:szCs w:val="24"/>
        </w:rPr>
        <w:t>3.3</w:t>
      </w:r>
      <w:r w:rsidRPr="00F60FFB">
        <w:rPr>
          <w:rFonts w:hint="eastAsia"/>
          <w:sz w:val="24"/>
          <w:szCs w:val="24"/>
        </w:rPr>
        <w:t>根据</w:t>
      </w:r>
      <w:r w:rsidRPr="00F60FFB">
        <w:rPr>
          <w:rFonts w:hint="eastAsia"/>
          <w:sz w:val="24"/>
          <w:szCs w:val="24"/>
        </w:rPr>
        <w:t>lockID</w:t>
      </w:r>
      <w:r w:rsidRPr="00F60FFB">
        <w:rPr>
          <w:rFonts w:hint="eastAsia"/>
          <w:sz w:val="24"/>
          <w:szCs w:val="24"/>
        </w:rPr>
        <w:t>申请库位</w:t>
      </w:r>
    </w:p>
    <w:p w:rsidR="00501B4F" w:rsidRPr="00F60FFB" w:rsidRDefault="00501B4F" w:rsidP="00501B4F">
      <w:pPr>
        <w:widowControl/>
        <w:spacing w:before="240" w:line="360" w:lineRule="auto"/>
        <w:ind w:firstLineChars="217" w:firstLine="523"/>
        <w:rPr>
          <w:rFonts w:ascii="宋体" w:hAnsi="宋体" w:cs="宋体"/>
          <w:b/>
          <w:kern w:val="0"/>
          <w:sz w:val="24"/>
          <w:szCs w:val="24"/>
        </w:rPr>
      </w:pPr>
      <w:r w:rsidRPr="00F60FFB">
        <w:rPr>
          <w:rFonts w:ascii="宋体" w:hAnsi="宋体" w:cs="宋体" w:hint="eastAsia"/>
          <w:b/>
          <w:kern w:val="0"/>
          <w:sz w:val="24"/>
          <w:szCs w:val="24"/>
        </w:rPr>
        <w:t>接口原型：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/>
          <w:kern w:val="0"/>
          <w:sz w:val="24"/>
          <w:szCs w:val="24"/>
        </w:rPr>
        <w:t>StorageLocation Get</w:t>
      </w:r>
      <w:r w:rsidRPr="00F60FFB">
        <w:rPr>
          <w:rFonts w:ascii="宋体" w:hAnsi="宋体" w:cs="宋体" w:hint="eastAsia"/>
          <w:kern w:val="0"/>
          <w:sz w:val="24"/>
          <w:szCs w:val="24"/>
        </w:rPr>
        <w:t>Lock</w:t>
      </w:r>
      <w:r w:rsidRPr="00F60FFB">
        <w:rPr>
          <w:rFonts w:ascii="宋体" w:hAnsi="宋体" w:cs="宋体"/>
          <w:kern w:val="0"/>
          <w:sz w:val="24"/>
          <w:szCs w:val="24"/>
        </w:rPr>
        <w:t>Location(</w:t>
      </w:r>
      <w:r w:rsidRPr="00F60FFB">
        <w:rPr>
          <w:rFonts w:ascii="宋体" w:hAnsi="宋体" w:cs="宋体" w:hint="eastAsia"/>
          <w:kern w:val="0"/>
          <w:sz w:val="24"/>
          <w:szCs w:val="24"/>
        </w:rPr>
        <w:t>int lockId, int inPoint</w:t>
      </w:r>
      <w:r w:rsidRPr="00F60FFB">
        <w:rPr>
          <w:rFonts w:ascii="宋体" w:hAnsi="宋体" w:cs="宋体"/>
          <w:kern w:val="0"/>
          <w:sz w:val="24"/>
          <w:szCs w:val="24"/>
        </w:rPr>
        <w:t>)</w:t>
      </w:r>
    </w:p>
    <w:p w:rsidR="00501B4F" w:rsidRPr="00F60FFB" w:rsidRDefault="00501B4F" w:rsidP="00501B4F">
      <w:pPr>
        <w:widowControl/>
        <w:spacing w:before="240" w:line="360" w:lineRule="auto"/>
        <w:ind w:firstLineChars="217" w:firstLine="523"/>
        <w:rPr>
          <w:rFonts w:ascii="宋体" w:hAnsi="宋体" w:cs="宋体"/>
          <w:b/>
          <w:kern w:val="0"/>
          <w:sz w:val="24"/>
          <w:szCs w:val="24"/>
        </w:rPr>
      </w:pPr>
      <w:r w:rsidRPr="00F60FFB">
        <w:rPr>
          <w:rFonts w:ascii="宋体" w:hAnsi="宋体" w:cs="宋体" w:hint="eastAsia"/>
          <w:b/>
          <w:kern w:val="0"/>
          <w:sz w:val="24"/>
          <w:szCs w:val="24"/>
        </w:rPr>
        <w:t>输入参数：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 w:hint="eastAsia"/>
          <w:kern w:val="0"/>
          <w:sz w:val="24"/>
          <w:szCs w:val="24"/>
        </w:rPr>
        <w:t>lockId：第2个接口中锁定的货位的lockID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 w:hint="eastAsia"/>
          <w:kern w:val="0"/>
          <w:sz w:val="24"/>
          <w:szCs w:val="24"/>
        </w:rPr>
        <w:t>inPoint</w:t>
      </w:r>
      <w:r w:rsidRPr="00F60FFB">
        <w:rPr>
          <w:rFonts w:ascii="宋体" w:hAnsi="宋体" w:cs="宋体"/>
          <w:kern w:val="0"/>
          <w:sz w:val="24"/>
          <w:szCs w:val="24"/>
        </w:rPr>
        <w:t>：</w:t>
      </w:r>
      <w:r w:rsidRPr="00F60FFB">
        <w:rPr>
          <w:rFonts w:ascii="宋体" w:hAnsi="宋体" w:cs="宋体" w:hint="eastAsia"/>
          <w:kern w:val="0"/>
          <w:sz w:val="24"/>
          <w:szCs w:val="24"/>
        </w:rPr>
        <w:t>入库点</w:t>
      </w:r>
      <w:r w:rsidRPr="00F60FFB">
        <w:rPr>
          <w:rFonts w:ascii="宋体" w:hAnsi="宋体" w:cs="宋体"/>
          <w:kern w:val="0"/>
          <w:sz w:val="24"/>
          <w:szCs w:val="24"/>
        </w:rPr>
        <w:t>。</w:t>
      </w:r>
    </w:p>
    <w:p w:rsidR="00501B4F" w:rsidRPr="00F60FFB" w:rsidRDefault="00501B4F" w:rsidP="00501B4F">
      <w:pPr>
        <w:widowControl/>
        <w:spacing w:before="240" w:line="360" w:lineRule="auto"/>
        <w:ind w:firstLineChars="217" w:firstLine="523"/>
        <w:rPr>
          <w:rFonts w:ascii="宋体" w:hAnsi="宋体" w:cs="宋体"/>
          <w:b/>
          <w:kern w:val="0"/>
          <w:sz w:val="24"/>
          <w:szCs w:val="24"/>
        </w:rPr>
      </w:pPr>
      <w:r w:rsidRPr="00F60FFB">
        <w:rPr>
          <w:rFonts w:ascii="宋体" w:hAnsi="宋体" w:cs="宋体" w:hint="eastAsia"/>
          <w:b/>
          <w:kern w:val="0"/>
          <w:sz w:val="24"/>
          <w:szCs w:val="24"/>
        </w:rPr>
        <w:t>返回参数：</w:t>
      </w:r>
      <w:r w:rsidR="004721E3">
        <w:rPr>
          <w:rFonts w:ascii="宋体" w:hAnsi="宋体" w:cs="宋体" w:hint="eastAsia"/>
          <w:b/>
          <w:kern w:val="0"/>
          <w:sz w:val="24"/>
          <w:szCs w:val="24"/>
        </w:rPr>
        <w:t>（返回一个深度，目前步骤为到达货道再申请货位深度）</w:t>
      </w:r>
    </w:p>
    <w:p w:rsidR="00501B4F" w:rsidRPr="00F60FFB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/>
          <w:kern w:val="0"/>
          <w:sz w:val="24"/>
          <w:szCs w:val="24"/>
        </w:rPr>
        <w:t>StorageLocation对象包含成员：轨道号、货道号、深度</w:t>
      </w:r>
    </w:p>
    <w:p w:rsidR="00501B4F" w:rsidRDefault="00501B4F" w:rsidP="00501B4F">
      <w:pPr>
        <w:widowControl/>
        <w:spacing w:line="360" w:lineRule="auto"/>
        <w:ind w:firstLineChars="217" w:firstLine="521"/>
        <w:rPr>
          <w:rFonts w:ascii="宋体" w:hAnsi="宋体" w:cs="宋体"/>
          <w:kern w:val="0"/>
          <w:sz w:val="24"/>
          <w:szCs w:val="24"/>
        </w:rPr>
      </w:pPr>
      <w:r w:rsidRPr="00F60FFB">
        <w:rPr>
          <w:rFonts w:ascii="宋体" w:hAnsi="宋体" w:cs="宋体" w:hint="eastAsia"/>
          <w:kern w:val="0"/>
          <w:sz w:val="24"/>
          <w:szCs w:val="24"/>
        </w:rPr>
        <w:t>如果返回null，表示无法找到合适的库位，比如入库点不正确或者锁定的货位已被占满。</w:t>
      </w:r>
    </w:p>
    <w:p w:rsidR="00501B4F" w:rsidRPr="00630955" w:rsidRDefault="00501B4F" w:rsidP="00501B4F">
      <w:pPr>
        <w:widowControl/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630955">
        <w:rPr>
          <w:rFonts w:ascii="宋体" w:hAnsi="宋体" w:cs="宋体" w:hint="eastAsia"/>
          <w:kern w:val="0"/>
          <w:sz w:val="24"/>
          <w:szCs w:val="24"/>
        </w:rPr>
        <w:t>参数补充说明：</w:t>
      </w:r>
    </w:p>
    <w:p w:rsidR="00501B4F" w:rsidRPr="00630955" w:rsidRDefault="00501B4F" w:rsidP="00501B4F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630955">
        <w:rPr>
          <w:rFonts w:ascii="宋体" w:hAnsi="宋体" w:cs="宋体" w:hint="eastAsia"/>
          <w:kern w:val="0"/>
          <w:sz w:val="24"/>
          <w:szCs w:val="24"/>
        </w:rPr>
        <w:t>物料属性除品规、批次外，还会有货主等属性（即根据货主、品规、批次等唯一确定一种物料），参数要能够扩展。</w:t>
      </w:r>
    </w:p>
    <w:p w:rsidR="00501B4F" w:rsidRPr="00630955" w:rsidRDefault="00501B4F" w:rsidP="00501B4F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630955">
        <w:rPr>
          <w:rFonts w:ascii="宋体" w:hAnsi="宋体" w:cs="宋体" w:hint="eastAsia"/>
          <w:kern w:val="0"/>
          <w:sz w:val="24"/>
          <w:szCs w:val="24"/>
        </w:rPr>
        <w:t>为了保证接口参数的扩展性，后续可以视需要将所有的输入、输出参数整合到一个类中，作为类的属性，即仅通过一个对象实例作为输入参数。</w:t>
      </w:r>
    </w:p>
    <w:p w:rsidR="00501B4F" w:rsidRPr="00F82D0A" w:rsidRDefault="00501B4F" w:rsidP="00501B4F">
      <w:pPr>
        <w:pStyle w:val="1"/>
        <w:rPr>
          <w:sz w:val="24"/>
          <w:szCs w:val="24"/>
        </w:rPr>
      </w:pPr>
      <w:r w:rsidRPr="00F82D0A">
        <w:rPr>
          <w:rFonts w:hint="eastAsia"/>
          <w:sz w:val="24"/>
          <w:szCs w:val="24"/>
        </w:rPr>
        <w:lastRenderedPageBreak/>
        <w:t xml:space="preserve">4 </w:t>
      </w:r>
      <w:r w:rsidRPr="00F82D0A">
        <w:rPr>
          <w:rFonts w:hint="eastAsia"/>
          <w:sz w:val="24"/>
          <w:szCs w:val="24"/>
        </w:rPr>
        <w:t>仿真模拟</w:t>
      </w:r>
    </w:p>
    <w:p w:rsidR="00501B4F" w:rsidRPr="00F60FFB" w:rsidRDefault="00501B4F" w:rsidP="00501B4F">
      <w:pPr>
        <w:spacing w:line="360" w:lineRule="auto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 xml:space="preserve">    由于库位分配算法需要考虑的因素众多，一时无法将所有因素考虑完整，因此需要一个仿真系统进行模拟，分析算法的性能。</w:t>
      </w:r>
    </w:p>
    <w:p w:rsidR="00501B4F" w:rsidRPr="00F60FFB" w:rsidRDefault="00501B4F" w:rsidP="00501B4F">
      <w:pPr>
        <w:spacing w:line="360" w:lineRule="auto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 xml:space="preserve">    仿真针对第3节定义的三个接口，可以批量自动生成请求，记录入库货物分配情况，并在界面上实时展示货物的分布。也可以由用户自己创建请求，同样记录入库货物分配情况，并在界面上实时展示货物的分布。</w:t>
      </w:r>
    </w:p>
    <w:p w:rsidR="00501B4F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可以根据记录的日志分析货位分配算法的性能，为下一步改进算法提供依据。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</w:p>
    <w:p w:rsidR="00501B4F" w:rsidRPr="00C325C4" w:rsidRDefault="00501B4F" w:rsidP="00501B4F">
      <w:pPr>
        <w:pStyle w:val="1"/>
        <w:rPr>
          <w:sz w:val="24"/>
          <w:szCs w:val="24"/>
        </w:rPr>
      </w:pPr>
      <w:r w:rsidRPr="00C325C4">
        <w:rPr>
          <w:sz w:val="24"/>
          <w:szCs w:val="24"/>
        </w:rPr>
        <w:t xml:space="preserve">5. </w:t>
      </w:r>
      <w:r w:rsidRPr="00C325C4">
        <w:rPr>
          <w:rFonts w:hint="eastAsia"/>
          <w:sz w:val="24"/>
          <w:szCs w:val="24"/>
        </w:rPr>
        <w:t>软件要求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1）东华大学提供一个独立的功能模块，软件上与已有系统无耦合度，植入到已有的Solution中，就是添加引用；调用入口则是文档中的接口。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2）数据存储：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共用一套数据库，双方均能够访问对方的数据表，双方均不能够修改对方的数据表。如果各方的表结构不能满足对方的需要，可以采用视图或者临时表以提供数据。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3）开发平台</w:t>
      </w:r>
    </w:p>
    <w:p w:rsidR="00501B4F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F60FFB">
        <w:rPr>
          <w:rFonts w:ascii="宋体" w:hAnsi="宋体" w:hint="eastAsia"/>
          <w:sz w:val="24"/>
          <w:szCs w:val="24"/>
        </w:rPr>
        <w:t>VS.NET平台，编程语言为C#，ORM为</w:t>
      </w:r>
      <w:r w:rsidRPr="00F60FFB">
        <w:rPr>
          <w:rFonts w:ascii="宋体" w:hAnsi="宋体"/>
          <w:sz w:val="24"/>
          <w:szCs w:val="24"/>
        </w:rPr>
        <w:t>EntityFrameW</w:t>
      </w:r>
      <w:r w:rsidRPr="00630955">
        <w:rPr>
          <w:rFonts w:ascii="宋体" w:hAnsi="宋体"/>
          <w:sz w:val="24"/>
          <w:szCs w:val="24"/>
        </w:rPr>
        <w:t>ork</w:t>
      </w:r>
      <w:r w:rsidRPr="00630955">
        <w:rPr>
          <w:rFonts w:ascii="宋体" w:hAnsi="宋体" w:hint="eastAsia"/>
          <w:sz w:val="24"/>
          <w:szCs w:val="24"/>
        </w:rPr>
        <w:t>，数据查询使用Linq，框</w:t>
      </w:r>
      <w:r w:rsidRPr="00F60FFB">
        <w:rPr>
          <w:rFonts w:ascii="宋体" w:hAnsi="宋体" w:hint="eastAsia"/>
          <w:sz w:val="24"/>
          <w:szCs w:val="24"/>
        </w:rPr>
        <w:t>架为.Net Framework4.5及以上。</w:t>
      </w:r>
    </w:p>
    <w:p w:rsidR="00501B4F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4）音锋现有的WMS系统软件，仅需要对“立体库入库库位分配动态库” 添加引用。WMS系统不需要为了满足或适应“立体库入库库位分配软件”，而做诸如架构性、代码性的调整和整改。</w:t>
      </w:r>
    </w:p>
    <w:p w:rsidR="00501B4F" w:rsidRPr="00F60FFB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5）软件实现采用通用算法完成。而不是采用接口、实现类、简单工厂模式，不能采用不同的物流规划和入库需求通过不同实现类完成的方式。</w:t>
      </w:r>
    </w:p>
    <w:p w:rsidR="00501B4F" w:rsidRPr="00B926AF" w:rsidRDefault="00501B4F" w:rsidP="00501B4F">
      <w:pPr>
        <w:spacing w:line="276" w:lineRule="auto"/>
        <w:rPr>
          <w:sz w:val="24"/>
          <w:szCs w:val="28"/>
          <w:lang w:val="x-none"/>
        </w:rPr>
      </w:pPr>
    </w:p>
    <w:p w:rsidR="00501B4F" w:rsidRPr="00501B4F" w:rsidRDefault="00501B4F" w:rsidP="00501B4F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6. </w:t>
      </w:r>
      <w:r>
        <w:rPr>
          <w:rFonts w:hint="eastAsia"/>
          <w:sz w:val="24"/>
          <w:szCs w:val="24"/>
        </w:rPr>
        <w:t>应达到的技术指标和参数</w:t>
      </w:r>
    </w:p>
    <w:p w:rsidR="00501B4F" w:rsidRPr="00501B4F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01B4F">
        <w:rPr>
          <w:rFonts w:ascii="宋体" w:hAnsi="宋体" w:hint="eastAsia"/>
          <w:sz w:val="24"/>
          <w:szCs w:val="24"/>
        </w:rPr>
        <w:t>1）响应时间：分配算法响应时间不超过1秒</w:t>
      </w:r>
    </w:p>
    <w:p w:rsidR="007D4568" w:rsidRPr="00501B4F" w:rsidRDefault="00501B4F" w:rsidP="00501B4F">
      <w:pPr>
        <w:spacing w:line="360" w:lineRule="auto"/>
        <w:ind w:firstLine="480"/>
        <w:rPr>
          <w:rFonts w:ascii="宋体" w:hAnsi="宋体"/>
          <w:sz w:val="24"/>
          <w:szCs w:val="24"/>
        </w:rPr>
      </w:pPr>
      <w:r w:rsidRPr="00501B4F">
        <w:rPr>
          <w:rFonts w:ascii="宋体" w:hAnsi="宋体" w:hint="eastAsia"/>
          <w:sz w:val="24"/>
          <w:szCs w:val="24"/>
        </w:rPr>
        <w:t>2）需要支持和适应不同物流规划设计的入库分配需求，能够满足以上所述约束条件下不同仓储项目、不同物流规划、不同业务流程、不同物流场景下的库位分配。包括且不限于子母车库、堆垛机库（一个货道一至二个储位）、四向穿梭车库等。</w:t>
      </w:r>
    </w:p>
    <w:sectPr w:rsidR="007D4568" w:rsidRPr="00501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417" w:rsidRDefault="00EE0417" w:rsidP="00CD4DC6">
      <w:r>
        <w:separator/>
      </w:r>
    </w:p>
  </w:endnote>
  <w:endnote w:type="continuationSeparator" w:id="0">
    <w:p w:rsidR="00EE0417" w:rsidRDefault="00EE0417" w:rsidP="00CD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417" w:rsidRDefault="00EE0417" w:rsidP="00CD4DC6">
      <w:r>
        <w:separator/>
      </w:r>
    </w:p>
  </w:footnote>
  <w:footnote w:type="continuationSeparator" w:id="0">
    <w:p w:rsidR="00EE0417" w:rsidRDefault="00EE0417" w:rsidP="00CD4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A25D7"/>
    <w:multiLevelType w:val="hybridMultilevel"/>
    <w:tmpl w:val="4B185298"/>
    <w:lvl w:ilvl="0" w:tplc="C9509D7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D7B7F0C"/>
    <w:multiLevelType w:val="hybridMultilevel"/>
    <w:tmpl w:val="3C1C54EE"/>
    <w:lvl w:ilvl="0" w:tplc="0D0E1C7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BD46E21"/>
    <w:multiLevelType w:val="hybridMultilevel"/>
    <w:tmpl w:val="FD2AE272"/>
    <w:lvl w:ilvl="0" w:tplc="BE64A65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6E92754"/>
    <w:multiLevelType w:val="hybridMultilevel"/>
    <w:tmpl w:val="61CEA422"/>
    <w:lvl w:ilvl="0" w:tplc="9954BF3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3C669D"/>
    <w:multiLevelType w:val="hybridMultilevel"/>
    <w:tmpl w:val="258CD622"/>
    <w:lvl w:ilvl="0" w:tplc="1A9894D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07C3ED3"/>
    <w:multiLevelType w:val="hybridMultilevel"/>
    <w:tmpl w:val="F288F2F2"/>
    <w:lvl w:ilvl="0" w:tplc="123E33B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B06AC1"/>
    <w:multiLevelType w:val="hybridMultilevel"/>
    <w:tmpl w:val="FD2AE272"/>
    <w:lvl w:ilvl="0" w:tplc="BE64A65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CA"/>
    <w:rsid w:val="00003794"/>
    <w:rsid w:val="000116E9"/>
    <w:rsid w:val="00061D1D"/>
    <w:rsid w:val="0006321F"/>
    <w:rsid w:val="00087452"/>
    <w:rsid w:val="00091750"/>
    <w:rsid w:val="000B10E8"/>
    <w:rsid w:val="000D2780"/>
    <w:rsid w:val="00102A8D"/>
    <w:rsid w:val="001064FA"/>
    <w:rsid w:val="0012346D"/>
    <w:rsid w:val="001328C9"/>
    <w:rsid w:val="00146B10"/>
    <w:rsid w:val="00147358"/>
    <w:rsid w:val="0016348E"/>
    <w:rsid w:val="0017426D"/>
    <w:rsid w:val="001C5C7D"/>
    <w:rsid w:val="001D3C85"/>
    <w:rsid w:val="001E701E"/>
    <w:rsid w:val="002137F2"/>
    <w:rsid w:val="002234E7"/>
    <w:rsid w:val="00227BE0"/>
    <w:rsid w:val="002353F3"/>
    <w:rsid w:val="0024329F"/>
    <w:rsid w:val="00290CE7"/>
    <w:rsid w:val="00291BFA"/>
    <w:rsid w:val="00293709"/>
    <w:rsid w:val="002B3853"/>
    <w:rsid w:val="002F721E"/>
    <w:rsid w:val="003134B0"/>
    <w:rsid w:val="00326AC2"/>
    <w:rsid w:val="003764E4"/>
    <w:rsid w:val="003826DF"/>
    <w:rsid w:val="00387525"/>
    <w:rsid w:val="0038789B"/>
    <w:rsid w:val="003A79A7"/>
    <w:rsid w:val="003B585A"/>
    <w:rsid w:val="003E019E"/>
    <w:rsid w:val="003F25BD"/>
    <w:rsid w:val="00455C24"/>
    <w:rsid w:val="0045784F"/>
    <w:rsid w:val="004719DD"/>
    <w:rsid w:val="004721E3"/>
    <w:rsid w:val="004730B9"/>
    <w:rsid w:val="0047650C"/>
    <w:rsid w:val="00493E42"/>
    <w:rsid w:val="00501B4F"/>
    <w:rsid w:val="005059EC"/>
    <w:rsid w:val="00531EDE"/>
    <w:rsid w:val="005756C0"/>
    <w:rsid w:val="005E22C6"/>
    <w:rsid w:val="006508BD"/>
    <w:rsid w:val="00654D8F"/>
    <w:rsid w:val="00673A30"/>
    <w:rsid w:val="00680F39"/>
    <w:rsid w:val="00681597"/>
    <w:rsid w:val="00691CCF"/>
    <w:rsid w:val="006B0CAE"/>
    <w:rsid w:val="006B5F6F"/>
    <w:rsid w:val="006C0960"/>
    <w:rsid w:val="006E16CB"/>
    <w:rsid w:val="006F2CFF"/>
    <w:rsid w:val="006F3957"/>
    <w:rsid w:val="00742C69"/>
    <w:rsid w:val="007B0492"/>
    <w:rsid w:val="007B3E5D"/>
    <w:rsid w:val="007C2158"/>
    <w:rsid w:val="007D1E17"/>
    <w:rsid w:val="007D4568"/>
    <w:rsid w:val="00811C35"/>
    <w:rsid w:val="008717DE"/>
    <w:rsid w:val="00896575"/>
    <w:rsid w:val="00896C4E"/>
    <w:rsid w:val="00897ABD"/>
    <w:rsid w:val="008B4D11"/>
    <w:rsid w:val="00922B39"/>
    <w:rsid w:val="00925F22"/>
    <w:rsid w:val="009566F9"/>
    <w:rsid w:val="009815A1"/>
    <w:rsid w:val="0099529C"/>
    <w:rsid w:val="00A14803"/>
    <w:rsid w:val="00A21007"/>
    <w:rsid w:val="00A2626D"/>
    <w:rsid w:val="00A4236D"/>
    <w:rsid w:val="00A47C4F"/>
    <w:rsid w:val="00A6793C"/>
    <w:rsid w:val="00AA4FBD"/>
    <w:rsid w:val="00AB2525"/>
    <w:rsid w:val="00AC13AE"/>
    <w:rsid w:val="00AE62ED"/>
    <w:rsid w:val="00B155CF"/>
    <w:rsid w:val="00B37012"/>
    <w:rsid w:val="00B90644"/>
    <w:rsid w:val="00B93535"/>
    <w:rsid w:val="00BA0750"/>
    <w:rsid w:val="00BE243B"/>
    <w:rsid w:val="00BF0B1A"/>
    <w:rsid w:val="00C325C4"/>
    <w:rsid w:val="00C45892"/>
    <w:rsid w:val="00C806AA"/>
    <w:rsid w:val="00C80961"/>
    <w:rsid w:val="00CA51AA"/>
    <w:rsid w:val="00CC2D91"/>
    <w:rsid w:val="00CC7EAD"/>
    <w:rsid w:val="00CD4DC6"/>
    <w:rsid w:val="00CE454C"/>
    <w:rsid w:val="00D01CB3"/>
    <w:rsid w:val="00D1156B"/>
    <w:rsid w:val="00D5137F"/>
    <w:rsid w:val="00D569E6"/>
    <w:rsid w:val="00D62F73"/>
    <w:rsid w:val="00D81D2D"/>
    <w:rsid w:val="00DC4D1A"/>
    <w:rsid w:val="00E028EF"/>
    <w:rsid w:val="00E34CCA"/>
    <w:rsid w:val="00E377F6"/>
    <w:rsid w:val="00E52F1E"/>
    <w:rsid w:val="00E623F8"/>
    <w:rsid w:val="00E62D84"/>
    <w:rsid w:val="00E64588"/>
    <w:rsid w:val="00E76F69"/>
    <w:rsid w:val="00EA17CA"/>
    <w:rsid w:val="00EC7D22"/>
    <w:rsid w:val="00ED58E3"/>
    <w:rsid w:val="00EE0417"/>
    <w:rsid w:val="00EE49A1"/>
    <w:rsid w:val="00EE4E01"/>
    <w:rsid w:val="00F53779"/>
    <w:rsid w:val="00F73C2D"/>
    <w:rsid w:val="00F82D0A"/>
    <w:rsid w:val="00F900B5"/>
    <w:rsid w:val="00FB7DAE"/>
    <w:rsid w:val="00FC4D0C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8A8988-6D67-4306-98DC-4446990F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85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4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D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D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7C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C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 NazonaX</cp:lastModifiedBy>
  <cp:revision>13</cp:revision>
  <dcterms:created xsi:type="dcterms:W3CDTF">2018-12-24T03:08:00Z</dcterms:created>
  <dcterms:modified xsi:type="dcterms:W3CDTF">2019-04-01T05:48:00Z</dcterms:modified>
</cp:coreProperties>
</file>